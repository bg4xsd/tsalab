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6EF591FA" w:rsidR="00515CA1" w:rsidRPr="005316C3" w:rsidRDefault="00AB4A05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 w:hint="eastAsia"/>
          <w:b/>
          <w:color w:val="C00000"/>
        </w:rPr>
        <w:t>GMM</w:t>
      </w:r>
      <w:r w:rsidR="00011ECC"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456F474B" w14:textId="0E7DB809" w:rsidR="00515CA1" w:rsidRDefault="00DE602E" w:rsidP="00DE602E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自行生成</w:t>
      </w:r>
      <w:r w:rsidR="00431251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或者下载。</w:t>
      </w:r>
    </w:p>
    <w:p w14:paraId="0A4C0EFA" w14:textId="77777777" w:rsidR="00DE602E" w:rsidRPr="00515CA1" w:rsidRDefault="00DE602E" w:rsidP="00DE602E">
      <w:pPr>
        <w:ind w:firstLine="423"/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6A6DF109" w14:textId="485BAD2F" w:rsidR="00011ECC" w:rsidRDefault="00AB4A05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GMM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极大似然估计公式推导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（自己用纸笔完成，拍照，以图片形式嵌入到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7A17E295" w14:textId="3053902F" w:rsidR="00011ECC" w:rsidRDefault="00AB4A05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维</w:t>
      </w:r>
      <w:r w:rsidR="00431251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维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GMM self-implement</w:t>
      </w:r>
      <w:r w:rsidR="008C7E83">
        <w:rPr>
          <w:rFonts w:ascii="Times New Roman" w:eastAsia="宋体" w:hAnsi="Times New Roman" w:cs="Times New Roman" w:hint="eastAsia"/>
          <w:color w:val="000000" w:themeColor="text1"/>
          <w:szCs w:val="21"/>
        </w:rPr>
        <w:t>示例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代码分析与运行效果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（分析提供的示例代码</w:t>
      </w:r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，增加注释的</w:t>
      </w:r>
      <w:r w:rsidR="00F55363" w:rsidRP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93E0C19" w14:textId="1838D016" w:rsidR="00515CA1" w:rsidRDefault="00011ECC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self-implement </w:t>
      </w:r>
      <w:ins w:id="0" w:author="雄派 覃" w:date="2022-03-10T19:55:00Z">
        <w:r w:rsidR="00D22D3C">
          <w:rPr>
            <w:rFonts w:ascii="Times New Roman" w:eastAsia="宋体" w:hAnsi="Times New Roman" w:cs="Times New Roman"/>
            <w:color w:val="000000" w:themeColor="text1"/>
            <w:kern w:val="0"/>
            <w:szCs w:val="21"/>
          </w:rPr>
          <w:t>GMM</w:t>
        </w:r>
      </w:ins>
      <w:ins w:id="1" w:author="雄派 覃" w:date="2022-03-10T20:05:00Z">
        <w:r w:rsidR="0075077E">
          <w:rPr>
            <w:rFonts w:ascii="Times New Roman" w:eastAsia="宋体" w:hAnsi="Times New Roman" w:cs="Times New Roman"/>
            <w:color w:val="000000" w:themeColor="text1"/>
            <w:kern w:val="0"/>
            <w:szCs w:val="21"/>
          </w:rPr>
          <w:t xml:space="preserve"> </w:t>
        </w:r>
      </w:ins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vs. scikit learn</w:t>
      </w:r>
      <w:ins w:id="2" w:author="雄派 覃" w:date="2022-03-10T19:55:00Z">
        <w:r w:rsidR="00D22D3C">
          <w:rPr>
            <w:rFonts w:ascii="Times New Roman" w:eastAsia="宋体" w:hAnsi="Times New Roman" w:cs="Times New Roman"/>
            <w:color w:val="000000" w:themeColor="text1"/>
            <w:kern w:val="0"/>
            <w:szCs w:val="21"/>
          </w:rPr>
          <w:t xml:space="preserve"> </w:t>
        </w:r>
        <w:r w:rsidR="00D22D3C">
          <w:rPr>
            <w:rFonts w:ascii="Times New Roman" w:eastAsia="宋体" w:hAnsi="Times New Roman" w:cs="Times New Roman" w:hint="eastAsia"/>
            <w:color w:val="000000" w:themeColor="text1"/>
            <w:kern w:val="0"/>
            <w:szCs w:val="21"/>
          </w:rPr>
          <w:t>GMM</w:t>
        </w:r>
      </w:ins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（比对分类效果，比对运行效率）。</w:t>
      </w:r>
    </w:p>
    <w:p w14:paraId="6749F07A" w14:textId="32671BC8" w:rsidR="00011ECC" w:rsidRDefault="00AB4A05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>K-Means vs. GMM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比较（不同数据集的效果）</w:t>
      </w:r>
    </w:p>
    <w:p w14:paraId="22E2EDDC" w14:textId="7D018BDF" w:rsidR="00AB4A05" w:rsidRDefault="00D22D3C">
      <w:pPr>
        <w:rPr>
          <w:ins w:id="3" w:author="雄派 覃" w:date="2022-03-10T19:55:00Z"/>
          <w:rFonts w:ascii="Times New Roman" w:eastAsia="宋体" w:hAnsi="Times New Roman" w:cs="Times New Roman"/>
        </w:rPr>
      </w:pPr>
      <w:ins w:id="4" w:author="雄派 覃" w:date="2022-03-10T19:55:00Z">
        <w:r>
          <w:rPr>
            <w:rFonts w:ascii="Times New Roman" w:eastAsia="宋体" w:hAnsi="Times New Roman" w:cs="Times New Roman"/>
          </w:rPr>
          <w:tab/>
        </w:r>
        <w:r w:rsidRPr="00D22D3C">
          <w:rPr>
            <w:rFonts w:ascii="Times New Roman" w:eastAsia="宋体" w:hAnsi="Times New Roman" w:cs="Times New Roman" w:hint="eastAsia"/>
          </w:rPr>
          <w:t>备注：自行选用参考文献</w:t>
        </w:r>
        <w:r w:rsidRPr="00D22D3C">
          <w:rPr>
            <w:rFonts w:ascii="Times New Roman" w:eastAsia="宋体" w:hAnsi="Times New Roman" w:cs="Times New Roman"/>
          </w:rPr>
          <w:t>[1]</w:t>
        </w:r>
        <w:r w:rsidRPr="00D22D3C">
          <w:rPr>
            <w:rFonts w:ascii="Times New Roman" w:eastAsia="宋体" w:hAnsi="Times New Roman" w:cs="Times New Roman"/>
          </w:rPr>
          <w:t>的数据集。</w:t>
        </w:r>
      </w:ins>
    </w:p>
    <w:p w14:paraId="3F5FF35B" w14:textId="77777777" w:rsidR="00D22D3C" w:rsidRPr="00515CA1" w:rsidRDefault="00D22D3C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515CA1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38A19D13" w:rsid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2B13BE71" w14:textId="2B3199D2" w:rsidR="00AB4A05" w:rsidRPr="00515CA1" w:rsidRDefault="00D22D3C">
      <w:pPr>
        <w:rPr>
          <w:rFonts w:ascii="Times New Roman" w:eastAsia="宋体" w:hAnsi="Times New Roman" w:cs="Times New Roman"/>
        </w:rPr>
      </w:pPr>
      <w:ins w:id="5" w:author="雄派 覃" w:date="2022-03-10T19:55:00Z">
        <w:r>
          <w:rPr>
            <w:rFonts w:ascii="Times New Roman" w:eastAsia="宋体" w:hAnsi="Times New Roman" w:cs="Times New Roman"/>
          </w:rPr>
          <w:tab/>
        </w:r>
        <w:r w:rsidRPr="00D22D3C">
          <w:rPr>
            <w:rFonts w:ascii="Times New Roman" w:eastAsia="宋体" w:hAnsi="Times New Roman" w:cs="Times New Roman"/>
          </w:rPr>
          <w:t>[1] https://archive.ics.uci.edu/ml/datasets.php</w:t>
        </w:r>
      </w:ins>
      <w:bookmarkStart w:id="6" w:name="_GoBack"/>
      <w:bookmarkEnd w:id="6"/>
    </w:p>
    <w:sectPr w:rsidR="00AB4A05" w:rsidRPr="0051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72D0A" w14:textId="77777777" w:rsidR="009E7829" w:rsidRDefault="009E7829" w:rsidP="00431251">
      <w:r>
        <w:separator/>
      </w:r>
    </w:p>
  </w:endnote>
  <w:endnote w:type="continuationSeparator" w:id="0">
    <w:p w14:paraId="794C2D9B" w14:textId="77777777" w:rsidR="009E7829" w:rsidRDefault="009E7829" w:rsidP="0043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EC046" w14:textId="77777777" w:rsidR="009E7829" w:rsidRDefault="009E7829" w:rsidP="00431251">
      <w:r>
        <w:separator/>
      </w:r>
    </w:p>
  </w:footnote>
  <w:footnote w:type="continuationSeparator" w:id="0">
    <w:p w14:paraId="6BBF1F27" w14:textId="77777777" w:rsidR="009E7829" w:rsidRDefault="009E7829" w:rsidP="0043125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雄派 覃">
    <w15:presenceInfo w15:providerId="Windows Live" w15:userId="96422eaf87a5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431251"/>
    <w:rsid w:val="00457911"/>
    <w:rsid w:val="00515CA1"/>
    <w:rsid w:val="005316C3"/>
    <w:rsid w:val="0075077E"/>
    <w:rsid w:val="008C7E83"/>
    <w:rsid w:val="00982ABF"/>
    <w:rsid w:val="009E7829"/>
    <w:rsid w:val="00AB4A05"/>
    <w:rsid w:val="00AF1D51"/>
    <w:rsid w:val="00BD1A48"/>
    <w:rsid w:val="00D22D3C"/>
    <w:rsid w:val="00D60DDC"/>
    <w:rsid w:val="00DE602E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3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2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18</cp:revision>
  <dcterms:created xsi:type="dcterms:W3CDTF">2022-02-22T02:15:00Z</dcterms:created>
  <dcterms:modified xsi:type="dcterms:W3CDTF">2022-03-10T12:05:00Z</dcterms:modified>
</cp:coreProperties>
</file>