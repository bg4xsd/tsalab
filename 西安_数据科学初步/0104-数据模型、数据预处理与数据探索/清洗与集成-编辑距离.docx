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315B7" w14:textId="77777777" w:rsidR="0028303F" w:rsidRPr="00F674BE" w:rsidRDefault="0028303F" w:rsidP="0028303F">
      <w:pPr>
        <w:rPr>
          <w:rFonts w:ascii="Times New Roman" w:hAnsi="Times New Roman" w:cs="Times New Roman"/>
          <w:b/>
          <w:color w:val="0000FF"/>
          <w:szCs w:val="21"/>
        </w:rPr>
      </w:pPr>
      <w:r w:rsidRPr="00F674BE">
        <w:rPr>
          <w:rFonts w:ascii="Times New Roman" w:hAnsi="Times New Roman" w:cs="Times New Roman"/>
          <w:b/>
          <w:color w:val="0000FF"/>
          <w:szCs w:val="21"/>
        </w:rPr>
        <w:t xml:space="preserve">7.4 </w:t>
      </w:r>
      <w:r w:rsidRPr="00F674BE">
        <w:rPr>
          <w:rFonts w:ascii="Times New Roman" w:hAnsi="Times New Roman" w:cs="Times New Roman"/>
          <w:b/>
          <w:color w:val="0000FF"/>
          <w:szCs w:val="21"/>
        </w:rPr>
        <w:t>编辑距离</w:t>
      </w:r>
    </w:p>
    <w:p w14:paraId="18D4DB1C" w14:textId="77777777" w:rsidR="0028303F" w:rsidRPr="00F674BE" w:rsidRDefault="0028303F" w:rsidP="0028303F">
      <w:pPr>
        <w:ind w:firstLine="420"/>
        <w:rPr>
          <w:rFonts w:ascii="Times New Roman" w:hAnsi="Times New Roman" w:cs="Times New Roman"/>
          <w:szCs w:val="21"/>
        </w:rPr>
      </w:pPr>
      <w:r w:rsidRPr="00F674BE">
        <w:rPr>
          <w:rFonts w:ascii="Times New Roman" w:hAnsi="Times New Roman" w:cs="Times New Roman"/>
          <w:szCs w:val="21"/>
        </w:rPr>
        <w:t>编辑距离算法是由</w:t>
      </w:r>
      <w:r w:rsidRPr="00F674BE">
        <w:rPr>
          <w:rFonts w:ascii="Times New Roman" w:hAnsi="Times New Roman" w:cs="Times New Roman"/>
          <w:szCs w:val="21"/>
        </w:rPr>
        <w:t>Levenshtein</w:t>
      </w:r>
      <w:r w:rsidRPr="00F674BE">
        <w:rPr>
          <w:rFonts w:ascii="Times New Roman" w:hAnsi="Times New Roman" w:cs="Times New Roman"/>
          <w:szCs w:val="21"/>
        </w:rPr>
        <w:t>发明的，这是一个动态规划算法。关于该算法的思想，请读者参考相关资料。这里，我们通过一个实例，来讲解这个算法。</w:t>
      </w:r>
    </w:p>
    <w:p w14:paraId="38E67B8B" w14:textId="77777777" w:rsidR="0028303F" w:rsidRPr="00F674BE" w:rsidRDefault="0028303F" w:rsidP="0028303F">
      <w:pPr>
        <w:ind w:firstLine="420"/>
        <w:rPr>
          <w:rFonts w:ascii="Times New Roman" w:hAnsi="Times New Roman" w:cs="Times New Roman"/>
          <w:szCs w:val="21"/>
        </w:rPr>
      </w:pPr>
      <w:r w:rsidRPr="00F674BE">
        <w:rPr>
          <w:rFonts w:ascii="Times New Roman" w:hAnsi="Times New Roman" w:cs="Times New Roman"/>
          <w:szCs w:val="21"/>
        </w:rPr>
        <w:t>假设有字符串</w:t>
      </w:r>
      <w:r w:rsidRPr="00F674BE">
        <w:rPr>
          <w:rFonts w:ascii="Times New Roman" w:hAnsi="Times New Roman" w:cs="Times New Roman"/>
          <w:szCs w:val="21"/>
        </w:rPr>
        <w:t>s1</w:t>
      </w:r>
      <w:r w:rsidRPr="00F674BE">
        <w:rPr>
          <w:rFonts w:ascii="Times New Roman" w:hAnsi="Times New Roman" w:cs="Times New Roman"/>
          <w:szCs w:val="21"/>
        </w:rPr>
        <w:t>为</w:t>
      </w:r>
      <w:proofErr w:type="spellStart"/>
      <w:r w:rsidRPr="00F674BE">
        <w:rPr>
          <w:rFonts w:ascii="Times New Roman" w:hAnsi="Times New Roman" w:cs="Times New Roman"/>
          <w:szCs w:val="21"/>
        </w:rPr>
        <w:t>jary</w:t>
      </w:r>
      <w:proofErr w:type="spellEnd"/>
      <w:r w:rsidRPr="00F674BE">
        <w:rPr>
          <w:rFonts w:ascii="Times New Roman" w:hAnsi="Times New Roman" w:cs="Times New Roman"/>
          <w:szCs w:val="21"/>
        </w:rPr>
        <w:t>，和字符串</w:t>
      </w:r>
      <w:r w:rsidRPr="00F674BE">
        <w:rPr>
          <w:rFonts w:ascii="Times New Roman" w:hAnsi="Times New Roman" w:cs="Times New Roman"/>
          <w:szCs w:val="21"/>
        </w:rPr>
        <w:t>s2</w:t>
      </w:r>
      <w:r w:rsidRPr="00F674BE">
        <w:rPr>
          <w:rFonts w:ascii="Times New Roman" w:hAnsi="Times New Roman" w:cs="Times New Roman"/>
          <w:szCs w:val="21"/>
        </w:rPr>
        <w:t>为</w:t>
      </w:r>
      <w:r w:rsidRPr="00F674BE">
        <w:rPr>
          <w:rFonts w:ascii="Times New Roman" w:hAnsi="Times New Roman" w:cs="Times New Roman"/>
          <w:szCs w:val="21"/>
        </w:rPr>
        <w:t>jerry</w:t>
      </w:r>
      <w:r w:rsidRPr="00F674BE">
        <w:rPr>
          <w:rFonts w:ascii="Times New Roman" w:hAnsi="Times New Roman" w:cs="Times New Roman"/>
          <w:szCs w:val="21"/>
        </w:rPr>
        <w:t>，现在求</w:t>
      </w:r>
      <w:r w:rsidRPr="00F674BE">
        <w:rPr>
          <w:rFonts w:ascii="Times New Roman" w:hAnsi="Times New Roman" w:cs="Times New Roman"/>
          <w:szCs w:val="21"/>
        </w:rPr>
        <w:t>s1</w:t>
      </w:r>
      <w:r w:rsidRPr="00F674BE">
        <w:rPr>
          <w:rFonts w:ascii="Times New Roman" w:hAnsi="Times New Roman" w:cs="Times New Roman"/>
          <w:szCs w:val="21"/>
        </w:rPr>
        <w:t>和</w:t>
      </w:r>
      <w:r w:rsidRPr="00F674BE">
        <w:rPr>
          <w:rFonts w:ascii="Times New Roman" w:hAnsi="Times New Roman" w:cs="Times New Roman"/>
          <w:szCs w:val="21"/>
        </w:rPr>
        <w:t>s2</w:t>
      </w:r>
      <w:r w:rsidRPr="00F674BE">
        <w:rPr>
          <w:rFonts w:ascii="Times New Roman" w:hAnsi="Times New Roman" w:cs="Times New Roman"/>
          <w:szCs w:val="21"/>
        </w:rPr>
        <w:t>的编辑距离，也就是把</w:t>
      </w:r>
      <w:r w:rsidRPr="00F674BE">
        <w:rPr>
          <w:rFonts w:ascii="Times New Roman" w:hAnsi="Times New Roman" w:cs="Times New Roman"/>
          <w:szCs w:val="21"/>
        </w:rPr>
        <w:t>s2</w:t>
      </w:r>
      <w:r w:rsidRPr="00F674BE">
        <w:rPr>
          <w:rFonts w:ascii="Times New Roman" w:hAnsi="Times New Roman" w:cs="Times New Roman"/>
          <w:szCs w:val="21"/>
        </w:rPr>
        <w:t>转换为</w:t>
      </w:r>
      <w:r w:rsidRPr="00F674BE">
        <w:rPr>
          <w:rFonts w:ascii="Times New Roman" w:hAnsi="Times New Roman" w:cs="Times New Roman"/>
          <w:szCs w:val="21"/>
        </w:rPr>
        <w:t>s1</w:t>
      </w:r>
      <w:r w:rsidRPr="00F674BE">
        <w:rPr>
          <w:rFonts w:ascii="Times New Roman" w:hAnsi="Times New Roman" w:cs="Times New Roman"/>
          <w:szCs w:val="21"/>
        </w:rPr>
        <w:t>的最少编辑操作步。</w:t>
      </w:r>
    </w:p>
    <w:p w14:paraId="7D1E4A13" w14:textId="77777777" w:rsidR="0028303F" w:rsidRPr="00F674BE" w:rsidRDefault="0028303F" w:rsidP="0028303F">
      <w:pPr>
        <w:ind w:firstLine="420"/>
        <w:rPr>
          <w:rFonts w:ascii="Times New Roman" w:hAnsi="Times New Roman" w:cs="Times New Roman"/>
          <w:szCs w:val="21"/>
        </w:rPr>
      </w:pPr>
      <w:r w:rsidRPr="00F674BE">
        <w:rPr>
          <w:rFonts w:ascii="Times New Roman" w:hAnsi="Times New Roman" w:cs="Times New Roman"/>
          <w:szCs w:val="21"/>
        </w:rPr>
        <w:t>首先，我们建立如下的矩阵，并且初始化该矩阵。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1228"/>
        <w:gridCol w:w="1229"/>
        <w:gridCol w:w="1228"/>
        <w:gridCol w:w="1229"/>
        <w:gridCol w:w="1228"/>
        <w:gridCol w:w="1229"/>
      </w:tblGrid>
      <w:tr w:rsidR="0028303F" w:rsidRPr="00F674BE" w14:paraId="5AE50921" w14:textId="77777777" w:rsidTr="00A56044">
        <w:tc>
          <w:tcPr>
            <w:tcW w:w="1228" w:type="dxa"/>
            <w:shd w:val="clear" w:color="auto" w:fill="F2F2F2" w:themeFill="background1" w:themeFillShade="F2"/>
          </w:tcPr>
          <w:p w14:paraId="0E0CBF27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</w:tcPr>
          <w:p w14:paraId="1A0E0593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</w:tcPr>
          <w:p w14:paraId="26F89A0B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j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14:paraId="2A3A4FF8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1228" w:type="dxa"/>
            <w:shd w:val="clear" w:color="auto" w:fill="F2F2F2" w:themeFill="background1" w:themeFillShade="F2"/>
          </w:tcPr>
          <w:p w14:paraId="1A1AAADF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r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14:paraId="0C19F552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y</w:t>
            </w:r>
          </w:p>
        </w:tc>
      </w:tr>
      <w:tr w:rsidR="0028303F" w:rsidRPr="00F674BE" w14:paraId="03110DD7" w14:textId="77777777" w:rsidTr="00A56044">
        <w:tc>
          <w:tcPr>
            <w:tcW w:w="1228" w:type="dxa"/>
          </w:tcPr>
          <w:p w14:paraId="1F9C15A0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</w:tcPr>
          <w:p w14:paraId="41F65E69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228" w:type="dxa"/>
          </w:tcPr>
          <w:p w14:paraId="2390C055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29" w:type="dxa"/>
          </w:tcPr>
          <w:p w14:paraId="032F3CB9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28" w:type="dxa"/>
          </w:tcPr>
          <w:p w14:paraId="46392F64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29" w:type="dxa"/>
          </w:tcPr>
          <w:p w14:paraId="1ADBF34A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4</w:t>
            </w:r>
          </w:p>
        </w:tc>
      </w:tr>
      <w:tr w:rsidR="0028303F" w:rsidRPr="00F674BE" w14:paraId="73B384D8" w14:textId="77777777" w:rsidTr="00A56044">
        <w:tc>
          <w:tcPr>
            <w:tcW w:w="1228" w:type="dxa"/>
          </w:tcPr>
          <w:p w14:paraId="404CAE2C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j</w:t>
            </w:r>
          </w:p>
        </w:tc>
        <w:tc>
          <w:tcPr>
            <w:tcW w:w="1229" w:type="dxa"/>
          </w:tcPr>
          <w:p w14:paraId="58C2A940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28" w:type="dxa"/>
          </w:tcPr>
          <w:p w14:paraId="3EE3CFDF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</w:tcPr>
          <w:p w14:paraId="44AA6CC3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</w:tcPr>
          <w:p w14:paraId="591B4B02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</w:tcPr>
          <w:p w14:paraId="07196139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8303F" w:rsidRPr="00F674BE" w14:paraId="74792F52" w14:textId="77777777" w:rsidTr="00A56044">
        <w:tc>
          <w:tcPr>
            <w:tcW w:w="1228" w:type="dxa"/>
          </w:tcPr>
          <w:p w14:paraId="48FC5B10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e</w:t>
            </w:r>
          </w:p>
        </w:tc>
        <w:tc>
          <w:tcPr>
            <w:tcW w:w="1229" w:type="dxa"/>
          </w:tcPr>
          <w:p w14:paraId="143E53C0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28" w:type="dxa"/>
          </w:tcPr>
          <w:p w14:paraId="361FA58C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</w:tcPr>
          <w:p w14:paraId="771EB98F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</w:tcPr>
          <w:p w14:paraId="70C18AA6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</w:tcPr>
          <w:p w14:paraId="4BF0EB21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8303F" w:rsidRPr="00F674BE" w14:paraId="529129FF" w14:textId="77777777" w:rsidTr="00A56044">
        <w:tc>
          <w:tcPr>
            <w:tcW w:w="1228" w:type="dxa"/>
          </w:tcPr>
          <w:p w14:paraId="681950ED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r</w:t>
            </w:r>
          </w:p>
        </w:tc>
        <w:tc>
          <w:tcPr>
            <w:tcW w:w="1229" w:type="dxa"/>
          </w:tcPr>
          <w:p w14:paraId="2E4282EB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28" w:type="dxa"/>
          </w:tcPr>
          <w:p w14:paraId="48A53DA6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</w:tcPr>
          <w:p w14:paraId="063ADFB3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</w:tcPr>
          <w:p w14:paraId="1BA49A11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</w:tcPr>
          <w:p w14:paraId="14B72EF5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8303F" w:rsidRPr="00F674BE" w14:paraId="17DDD1E2" w14:textId="77777777" w:rsidTr="00A56044">
        <w:tc>
          <w:tcPr>
            <w:tcW w:w="1228" w:type="dxa"/>
          </w:tcPr>
          <w:p w14:paraId="2604EFEF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r</w:t>
            </w:r>
          </w:p>
        </w:tc>
        <w:tc>
          <w:tcPr>
            <w:tcW w:w="1229" w:type="dxa"/>
          </w:tcPr>
          <w:p w14:paraId="26756490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28" w:type="dxa"/>
          </w:tcPr>
          <w:p w14:paraId="009FBFC2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</w:tcPr>
          <w:p w14:paraId="0B8C27FB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</w:tcPr>
          <w:p w14:paraId="1AE68BFF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</w:tcPr>
          <w:p w14:paraId="19958361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8303F" w:rsidRPr="00F674BE" w14:paraId="3D51CFB3" w14:textId="77777777" w:rsidTr="00A56044">
        <w:tc>
          <w:tcPr>
            <w:tcW w:w="1228" w:type="dxa"/>
          </w:tcPr>
          <w:p w14:paraId="33C97852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29" w:type="dxa"/>
          </w:tcPr>
          <w:p w14:paraId="5319C03C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228" w:type="dxa"/>
          </w:tcPr>
          <w:p w14:paraId="1DF0A935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</w:tcPr>
          <w:p w14:paraId="34982B86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</w:tcPr>
          <w:p w14:paraId="4CCA8247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</w:tcPr>
          <w:p w14:paraId="0FF4CC64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0699E8C9" w14:textId="77777777" w:rsidR="0028303F" w:rsidRPr="00F674BE" w:rsidRDefault="0028303F" w:rsidP="0028303F">
      <w:pPr>
        <w:ind w:firstLine="420"/>
        <w:rPr>
          <w:rFonts w:ascii="Times New Roman" w:hAnsi="Times New Roman" w:cs="Times New Roman"/>
          <w:szCs w:val="21"/>
        </w:rPr>
      </w:pPr>
      <w:proofErr w:type="gramStart"/>
      <w:r w:rsidRPr="00F674BE">
        <w:rPr>
          <w:rFonts w:ascii="Times New Roman" w:hAnsi="Times New Roman" w:cs="Times New Roman"/>
          <w:szCs w:val="21"/>
        </w:rPr>
        <w:t>从源串的</w:t>
      </w:r>
      <w:proofErr w:type="gramEnd"/>
      <w:r w:rsidRPr="00F674BE">
        <w:rPr>
          <w:rFonts w:ascii="Times New Roman" w:hAnsi="Times New Roman" w:cs="Times New Roman"/>
          <w:szCs w:val="21"/>
        </w:rPr>
        <w:t>第一个字符</w:t>
      </w:r>
      <w:r w:rsidRPr="00F674BE">
        <w:rPr>
          <w:rFonts w:ascii="Times New Roman" w:hAnsi="Times New Roman" w:cs="Times New Roman"/>
          <w:szCs w:val="21"/>
        </w:rPr>
        <w:t>(“j”)</w:t>
      </w:r>
      <w:r w:rsidRPr="00F674BE">
        <w:rPr>
          <w:rFonts w:ascii="Times New Roman" w:hAnsi="Times New Roman" w:cs="Times New Roman"/>
          <w:szCs w:val="21"/>
        </w:rPr>
        <w:t>开始，从上至下与目标</w:t>
      </w:r>
      <w:proofErr w:type="gramStart"/>
      <w:r w:rsidRPr="00F674BE">
        <w:rPr>
          <w:rFonts w:ascii="Times New Roman" w:hAnsi="Times New Roman" w:cs="Times New Roman"/>
          <w:szCs w:val="21"/>
        </w:rPr>
        <w:t>串进</w:t>
      </w:r>
      <w:proofErr w:type="gramEnd"/>
      <w:r w:rsidRPr="00F674BE">
        <w:rPr>
          <w:rFonts w:ascii="Times New Roman" w:hAnsi="Times New Roman" w:cs="Times New Roman"/>
          <w:szCs w:val="21"/>
        </w:rPr>
        <w:t>行对比。</w:t>
      </w:r>
    </w:p>
    <w:p w14:paraId="598429EE" w14:textId="132CA8A9" w:rsidR="0028303F" w:rsidRPr="00F674BE" w:rsidRDefault="0028303F" w:rsidP="0028303F">
      <w:pPr>
        <w:ind w:firstLine="420"/>
        <w:rPr>
          <w:rFonts w:ascii="Times New Roman" w:hAnsi="Times New Roman" w:cs="Times New Roman"/>
          <w:szCs w:val="21"/>
        </w:rPr>
      </w:pPr>
      <w:r w:rsidRPr="00F674BE">
        <w:rPr>
          <w:rFonts w:ascii="Times New Roman" w:hAnsi="Times New Roman" w:cs="Times New Roman"/>
          <w:szCs w:val="21"/>
        </w:rPr>
        <w:t>如果两个字符相等，则从此位置的左</w:t>
      </w:r>
      <w:ins w:id="0" w:author="雄派 覃" w:date="2022-03-06T21:12:00Z">
        <w:r w:rsidR="004B2259">
          <w:rPr>
            <w:rFonts w:ascii="Times New Roman" w:hAnsi="Times New Roman" w:cs="Times New Roman" w:hint="eastAsia"/>
            <w:szCs w:val="21"/>
          </w:rPr>
          <w:t>+</w:t>
        </w:r>
        <w:r w:rsidR="004B2259">
          <w:rPr>
            <w:rFonts w:ascii="Times New Roman" w:hAnsi="Times New Roman" w:cs="Times New Roman"/>
            <w:szCs w:val="21"/>
          </w:rPr>
          <w:t>1</w:t>
        </w:r>
      </w:ins>
      <w:r w:rsidRPr="00F674BE">
        <w:rPr>
          <w:rFonts w:ascii="Times New Roman" w:hAnsi="Times New Roman" w:cs="Times New Roman"/>
          <w:szCs w:val="21"/>
        </w:rPr>
        <w:t>、上</w:t>
      </w:r>
      <w:ins w:id="1" w:author="雄派 覃" w:date="2022-03-06T21:12:00Z">
        <w:r w:rsidR="004B2259">
          <w:rPr>
            <w:rFonts w:ascii="Times New Roman" w:hAnsi="Times New Roman" w:cs="Times New Roman" w:hint="eastAsia"/>
            <w:szCs w:val="21"/>
          </w:rPr>
          <w:t>+</w:t>
        </w:r>
        <w:r w:rsidR="004B2259">
          <w:rPr>
            <w:rFonts w:ascii="Times New Roman" w:hAnsi="Times New Roman" w:cs="Times New Roman"/>
            <w:szCs w:val="21"/>
          </w:rPr>
          <w:t>1</w:t>
        </w:r>
      </w:ins>
      <w:r w:rsidRPr="00F674BE">
        <w:rPr>
          <w:rFonts w:ascii="Times New Roman" w:hAnsi="Times New Roman" w:cs="Times New Roman"/>
          <w:szCs w:val="21"/>
        </w:rPr>
        <w:t>、左上</w:t>
      </w:r>
      <w:ins w:id="2" w:author="雄派 覃" w:date="2022-03-06T21:12:00Z">
        <w:r w:rsidR="004B2259">
          <w:rPr>
            <w:rFonts w:ascii="Times New Roman" w:hAnsi="Times New Roman" w:cs="Times New Roman" w:hint="eastAsia"/>
            <w:szCs w:val="21"/>
          </w:rPr>
          <w:t>+</w:t>
        </w:r>
        <w:r w:rsidR="004B2259">
          <w:rPr>
            <w:rFonts w:ascii="Times New Roman" w:hAnsi="Times New Roman" w:cs="Times New Roman"/>
            <w:szCs w:val="21"/>
          </w:rPr>
          <w:t>0</w:t>
        </w:r>
      </w:ins>
      <w:r w:rsidRPr="00F674BE">
        <w:rPr>
          <w:rFonts w:ascii="Times New Roman" w:hAnsi="Times New Roman" w:cs="Times New Roman"/>
          <w:szCs w:val="21"/>
        </w:rPr>
        <w:t>三个位置中取出最小的值，填入该位置；若不等，则从此位置的左</w:t>
      </w:r>
      <w:ins w:id="3" w:author="雄派 覃" w:date="2022-03-06T21:12:00Z">
        <w:r w:rsidR="004B2259">
          <w:rPr>
            <w:rFonts w:ascii="Times New Roman" w:hAnsi="Times New Roman" w:cs="Times New Roman" w:hint="eastAsia"/>
            <w:szCs w:val="21"/>
          </w:rPr>
          <w:t>+</w:t>
        </w:r>
        <w:r w:rsidR="004B2259">
          <w:rPr>
            <w:rFonts w:ascii="Times New Roman" w:hAnsi="Times New Roman" w:cs="Times New Roman"/>
            <w:szCs w:val="21"/>
          </w:rPr>
          <w:t>1</w:t>
        </w:r>
      </w:ins>
      <w:r w:rsidRPr="00F674BE">
        <w:rPr>
          <w:rFonts w:ascii="Times New Roman" w:hAnsi="Times New Roman" w:cs="Times New Roman"/>
          <w:szCs w:val="21"/>
        </w:rPr>
        <w:t>、上</w:t>
      </w:r>
      <w:ins w:id="4" w:author="雄派 覃" w:date="2022-03-06T21:12:00Z">
        <w:r w:rsidR="004B2259">
          <w:rPr>
            <w:rFonts w:ascii="Times New Roman" w:hAnsi="Times New Roman" w:cs="Times New Roman" w:hint="eastAsia"/>
            <w:szCs w:val="21"/>
          </w:rPr>
          <w:t>+</w:t>
        </w:r>
        <w:r w:rsidR="004B2259">
          <w:rPr>
            <w:rFonts w:ascii="Times New Roman" w:hAnsi="Times New Roman" w:cs="Times New Roman"/>
            <w:szCs w:val="21"/>
          </w:rPr>
          <w:t>1</w:t>
        </w:r>
      </w:ins>
      <w:r w:rsidRPr="00F674BE">
        <w:rPr>
          <w:rFonts w:ascii="Times New Roman" w:hAnsi="Times New Roman" w:cs="Times New Roman"/>
          <w:szCs w:val="21"/>
        </w:rPr>
        <w:t>、左上</w:t>
      </w:r>
      <w:ins w:id="5" w:author="雄派 覃" w:date="2022-03-06T21:12:00Z">
        <w:r w:rsidR="004B2259">
          <w:rPr>
            <w:rFonts w:ascii="Times New Roman" w:hAnsi="Times New Roman" w:cs="Times New Roman" w:hint="eastAsia"/>
            <w:szCs w:val="21"/>
          </w:rPr>
          <w:t>+</w:t>
        </w:r>
        <w:r w:rsidR="004B2259">
          <w:rPr>
            <w:rFonts w:ascii="Times New Roman" w:hAnsi="Times New Roman" w:cs="Times New Roman"/>
            <w:szCs w:val="21"/>
          </w:rPr>
          <w:t>1</w:t>
        </w:r>
      </w:ins>
      <w:bookmarkStart w:id="6" w:name="_GoBack"/>
      <w:bookmarkEnd w:id="6"/>
      <w:r w:rsidRPr="00F674BE">
        <w:rPr>
          <w:rFonts w:ascii="Times New Roman" w:hAnsi="Times New Roman" w:cs="Times New Roman"/>
          <w:szCs w:val="21"/>
        </w:rPr>
        <w:t>三个位置中取出最小的值，</w:t>
      </w:r>
      <w:del w:id="7" w:author="雄派 覃" w:date="2022-03-06T21:12:00Z">
        <w:r w:rsidRPr="00F674BE" w:rsidDel="004B2259">
          <w:rPr>
            <w:rFonts w:ascii="Times New Roman" w:hAnsi="Times New Roman" w:cs="Times New Roman"/>
            <w:szCs w:val="21"/>
          </w:rPr>
          <w:delText>再加上</w:delText>
        </w:r>
        <w:r w:rsidRPr="00F674BE" w:rsidDel="004B2259">
          <w:rPr>
            <w:rFonts w:ascii="Times New Roman" w:hAnsi="Times New Roman" w:cs="Times New Roman"/>
            <w:szCs w:val="21"/>
          </w:rPr>
          <w:delText>1</w:delText>
        </w:r>
        <w:r w:rsidRPr="00F674BE" w:rsidDel="004B2259">
          <w:rPr>
            <w:rFonts w:ascii="Times New Roman" w:hAnsi="Times New Roman" w:cs="Times New Roman"/>
            <w:szCs w:val="21"/>
          </w:rPr>
          <w:delText>，</w:delText>
        </w:r>
      </w:del>
      <w:r w:rsidRPr="00F674BE">
        <w:rPr>
          <w:rFonts w:ascii="Times New Roman" w:hAnsi="Times New Roman" w:cs="Times New Roman"/>
          <w:szCs w:val="21"/>
        </w:rPr>
        <w:t>填入该位置。比如，第一次，</w:t>
      </w:r>
      <w:proofErr w:type="gramStart"/>
      <w:r w:rsidRPr="00F674BE">
        <w:rPr>
          <w:rFonts w:ascii="Times New Roman" w:hAnsi="Times New Roman" w:cs="Times New Roman"/>
          <w:szCs w:val="21"/>
        </w:rPr>
        <w:t>源串第一个</w:t>
      </w:r>
      <w:proofErr w:type="gramEnd"/>
      <w:r w:rsidRPr="00F674BE">
        <w:rPr>
          <w:rFonts w:ascii="Times New Roman" w:hAnsi="Times New Roman" w:cs="Times New Roman"/>
          <w:szCs w:val="21"/>
        </w:rPr>
        <w:t>字符</w:t>
      </w:r>
      <w:r w:rsidRPr="00F674BE">
        <w:rPr>
          <w:rFonts w:ascii="Times New Roman" w:hAnsi="Times New Roman" w:cs="Times New Roman"/>
          <w:szCs w:val="21"/>
        </w:rPr>
        <w:t xml:space="preserve">“j” </w:t>
      </w:r>
      <w:r w:rsidRPr="00F674BE">
        <w:rPr>
          <w:rFonts w:ascii="Times New Roman" w:hAnsi="Times New Roman" w:cs="Times New Roman"/>
          <w:szCs w:val="21"/>
        </w:rPr>
        <w:t>与目标串的</w:t>
      </w:r>
      <w:r w:rsidRPr="00F674BE">
        <w:rPr>
          <w:rFonts w:ascii="Times New Roman" w:hAnsi="Times New Roman" w:cs="Times New Roman"/>
          <w:szCs w:val="21"/>
        </w:rPr>
        <w:t>“j”</w:t>
      </w:r>
      <w:r w:rsidRPr="00F674BE">
        <w:rPr>
          <w:rFonts w:ascii="Times New Roman" w:hAnsi="Times New Roman" w:cs="Times New Roman"/>
          <w:szCs w:val="21"/>
        </w:rPr>
        <w:t>对比，左、上、左上三</w:t>
      </w:r>
      <w:proofErr w:type="gramStart"/>
      <w:r w:rsidRPr="00F674BE">
        <w:rPr>
          <w:rFonts w:ascii="Times New Roman" w:hAnsi="Times New Roman" w:cs="Times New Roman"/>
          <w:szCs w:val="21"/>
        </w:rPr>
        <w:t>个</w:t>
      </w:r>
      <w:proofErr w:type="gramEnd"/>
      <w:r w:rsidRPr="00F674BE">
        <w:rPr>
          <w:rFonts w:ascii="Times New Roman" w:hAnsi="Times New Roman" w:cs="Times New Roman"/>
          <w:szCs w:val="21"/>
        </w:rPr>
        <w:t>位置中取出最小的值</w:t>
      </w:r>
      <w:r w:rsidRPr="00F674BE">
        <w:rPr>
          <w:rFonts w:ascii="Times New Roman" w:hAnsi="Times New Roman" w:cs="Times New Roman"/>
          <w:szCs w:val="21"/>
        </w:rPr>
        <w:t>0</w:t>
      </w:r>
      <w:r w:rsidRPr="00F674BE">
        <w:rPr>
          <w:rFonts w:ascii="Times New Roman" w:hAnsi="Times New Roman" w:cs="Times New Roman"/>
          <w:szCs w:val="21"/>
        </w:rPr>
        <w:t>，因为两字符相等，所以填上</w:t>
      </w:r>
      <w:r w:rsidRPr="00F674BE">
        <w:rPr>
          <w:rFonts w:ascii="Times New Roman" w:hAnsi="Times New Roman" w:cs="Times New Roman"/>
          <w:szCs w:val="21"/>
        </w:rPr>
        <w:t>0</w:t>
      </w:r>
      <w:r w:rsidRPr="00F674BE">
        <w:rPr>
          <w:rFonts w:ascii="Times New Roman" w:hAnsi="Times New Roman" w:cs="Times New Roman"/>
          <w:szCs w:val="21"/>
        </w:rPr>
        <w:t>。接着，依次对比</w:t>
      </w:r>
      <w:r w:rsidRPr="00F674BE">
        <w:rPr>
          <w:rFonts w:ascii="Times New Roman" w:hAnsi="Times New Roman" w:cs="Times New Roman"/>
          <w:szCs w:val="21"/>
        </w:rPr>
        <w:t>“</w:t>
      </w:r>
      <w:proofErr w:type="spellStart"/>
      <w:r w:rsidRPr="00F674BE">
        <w:rPr>
          <w:rFonts w:ascii="Times New Roman" w:hAnsi="Times New Roman" w:cs="Times New Roman"/>
          <w:szCs w:val="21"/>
        </w:rPr>
        <w:t>j”→“e</w:t>
      </w:r>
      <w:proofErr w:type="spellEnd"/>
      <w:r w:rsidRPr="00F674BE">
        <w:rPr>
          <w:rFonts w:ascii="Times New Roman" w:hAnsi="Times New Roman" w:cs="Times New Roman"/>
          <w:szCs w:val="21"/>
        </w:rPr>
        <w:t>”</w:t>
      </w:r>
      <w:r w:rsidRPr="00F674BE">
        <w:rPr>
          <w:rFonts w:ascii="Times New Roman" w:hAnsi="Times New Roman" w:cs="Times New Roman"/>
          <w:szCs w:val="21"/>
        </w:rPr>
        <w:t>、</w:t>
      </w:r>
      <w:r w:rsidRPr="00F674BE">
        <w:rPr>
          <w:rFonts w:ascii="Times New Roman" w:hAnsi="Times New Roman" w:cs="Times New Roman"/>
          <w:szCs w:val="21"/>
        </w:rPr>
        <w:t>“</w:t>
      </w:r>
      <w:proofErr w:type="spellStart"/>
      <w:r w:rsidRPr="00F674BE">
        <w:rPr>
          <w:rFonts w:ascii="Times New Roman" w:hAnsi="Times New Roman" w:cs="Times New Roman"/>
          <w:szCs w:val="21"/>
        </w:rPr>
        <w:t>j”→“r</w:t>
      </w:r>
      <w:proofErr w:type="spellEnd"/>
      <w:r w:rsidRPr="00F674BE">
        <w:rPr>
          <w:rFonts w:ascii="Times New Roman" w:hAnsi="Times New Roman" w:cs="Times New Roman"/>
          <w:szCs w:val="21"/>
        </w:rPr>
        <w:t>”</w:t>
      </w:r>
      <w:r w:rsidRPr="00F674BE">
        <w:rPr>
          <w:rFonts w:ascii="Times New Roman" w:hAnsi="Times New Roman" w:cs="Times New Roman"/>
          <w:szCs w:val="21"/>
        </w:rPr>
        <w:t>、</w:t>
      </w:r>
      <w:r w:rsidRPr="00F674BE">
        <w:rPr>
          <w:rFonts w:ascii="Times New Roman" w:hAnsi="Times New Roman" w:cs="Times New Roman"/>
          <w:szCs w:val="21"/>
        </w:rPr>
        <w:t>“</w:t>
      </w:r>
      <w:proofErr w:type="spellStart"/>
      <w:r w:rsidRPr="00F674BE">
        <w:rPr>
          <w:rFonts w:ascii="Times New Roman" w:hAnsi="Times New Roman" w:cs="Times New Roman"/>
          <w:szCs w:val="21"/>
        </w:rPr>
        <w:t>j”→“r</w:t>
      </w:r>
      <w:proofErr w:type="spellEnd"/>
      <w:r w:rsidRPr="00F674BE">
        <w:rPr>
          <w:rFonts w:ascii="Times New Roman" w:hAnsi="Times New Roman" w:cs="Times New Roman"/>
          <w:szCs w:val="21"/>
        </w:rPr>
        <w:t>”</w:t>
      </w:r>
      <w:r w:rsidRPr="00F674BE">
        <w:rPr>
          <w:rFonts w:ascii="Times New Roman" w:hAnsi="Times New Roman" w:cs="Times New Roman"/>
          <w:szCs w:val="21"/>
        </w:rPr>
        <w:t>、</w:t>
      </w:r>
      <w:r w:rsidRPr="00F674BE">
        <w:rPr>
          <w:rFonts w:ascii="Times New Roman" w:hAnsi="Times New Roman" w:cs="Times New Roman"/>
          <w:szCs w:val="21"/>
        </w:rPr>
        <w:t>“</w:t>
      </w:r>
      <w:proofErr w:type="spellStart"/>
      <w:r w:rsidRPr="00F674BE">
        <w:rPr>
          <w:rFonts w:ascii="Times New Roman" w:hAnsi="Times New Roman" w:cs="Times New Roman"/>
          <w:szCs w:val="21"/>
        </w:rPr>
        <w:t>j”→“y</w:t>
      </w:r>
      <w:proofErr w:type="spellEnd"/>
      <w:r w:rsidRPr="00F674BE">
        <w:rPr>
          <w:rFonts w:ascii="Times New Roman" w:hAnsi="Times New Roman" w:cs="Times New Roman"/>
          <w:szCs w:val="21"/>
        </w:rPr>
        <w:t>”</w:t>
      </w:r>
      <w:r w:rsidRPr="00F674BE">
        <w:rPr>
          <w:rFonts w:ascii="Times New Roman" w:hAnsi="Times New Roman" w:cs="Times New Roman"/>
          <w:szCs w:val="21"/>
        </w:rPr>
        <w:t>等进行处理，直到扫描</w:t>
      </w:r>
      <w:proofErr w:type="gramStart"/>
      <w:r w:rsidRPr="00F674BE">
        <w:rPr>
          <w:rFonts w:ascii="Times New Roman" w:hAnsi="Times New Roman" w:cs="Times New Roman"/>
          <w:szCs w:val="21"/>
        </w:rPr>
        <w:t>完目标串</w:t>
      </w:r>
      <w:proofErr w:type="gramEnd"/>
      <w:r w:rsidRPr="00F674BE">
        <w:rPr>
          <w:rFonts w:ascii="Times New Roman" w:hAnsi="Times New Roman" w:cs="Times New Roman"/>
          <w:szCs w:val="21"/>
        </w:rPr>
        <w:t>，得到的结果如下。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1228"/>
        <w:gridCol w:w="1229"/>
        <w:gridCol w:w="1228"/>
        <w:gridCol w:w="1229"/>
        <w:gridCol w:w="1228"/>
        <w:gridCol w:w="1229"/>
      </w:tblGrid>
      <w:tr w:rsidR="0028303F" w:rsidRPr="00F674BE" w14:paraId="7310B0FB" w14:textId="77777777" w:rsidTr="00A56044">
        <w:tc>
          <w:tcPr>
            <w:tcW w:w="1228" w:type="dxa"/>
            <w:shd w:val="clear" w:color="auto" w:fill="F2F2F2" w:themeFill="background1" w:themeFillShade="F2"/>
          </w:tcPr>
          <w:p w14:paraId="3E49712B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</w:tcPr>
          <w:p w14:paraId="22875311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</w:tcPr>
          <w:p w14:paraId="3C8A81DA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j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14:paraId="28A45765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1228" w:type="dxa"/>
            <w:shd w:val="clear" w:color="auto" w:fill="F2F2F2" w:themeFill="background1" w:themeFillShade="F2"/>
          </w:tcPr>
          <w:p w14:paraId="43B9974E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r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14:paraId="41EE6E77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y</w:t>
            </w:r>
          </w:p>
        </w:tc>
      </w:tr>
      <w:tr w:rsidR="0028303F" w:rsidRPr="00F674BE" w14:paraId="3F60EF90" w14:textId="77777777" w:rsidTr="00A56044">
        <w:tc>
          <w:tcPr>
            <w:tcW w:w="1228" w:type="dxa"/>
          </w:tcPr>
          <w:p w14:paraId="626280A5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</w:tcPr>
          <w:p w14:paraId="77EE36B2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228" w:type="dxa"/>
          </w:tcPr>
          <w:p w14:paraId="08B53511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29" w:type="dxa"/>
          </w:tcPr>
          <w:p w14:paraId="2AC17DF5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28" w:type="dxa"/>
          </w:tcPr>
          <w:p w14:paraId="5C09DCFF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29" w:type="dxa"/>
          </w:tcPr>
          <w:p w14:paraId="016FF6EF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4</w:t>
            </w:r>
          </w:p>
        </w:tc>
      </w:tr>
      <w:tr w:rsidR="0028303F" w:rsidRPr="00F674BE" w14:paraId="192D0CCD" w14:textId="77777777" w:rsidTr="00A56044">
        <w:tc>
          <w:tcPr>
            <w:tcW w:w="1228" w:type="dxa"/>
          </w:tcPr>
          <w:p w14:paraId="04D33EC2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j</w:t>
            </w:r>
          </w:p>
        </w:tc>
        <w:tc>
          <w:tcPr>
            <w:tcW w:w="1229" w:type="dxa"/>
          </w:tcPr>
          <w:p w14:paraId="371B5671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28" w:type="dxa"/>
          </w:tcPr>
          <w:p w14:paraId="2ED00F35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229" w:type="dxa"/>
          </w:tcPr>
          <w:p w14:paraId="7EE43C24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</w:tcPr>
          <w:p w14:paraId="14E433C2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</w:tcPr>
          <w:p w14:paraId="11A24490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8303F" w:rsidRPr="00F674BE" w14:paraId="1A3D6065" w14:textId="77777777" w:rsidTr="00A56044">
        <w:tc>
          <w:tcPr>
            <w:tcW w:w="1228" w:type="dxa"/>
          </w:tcPr>
          <w:p w14:paraId="7050C8B2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e</w:t>
            </w:r>
          </w:p>
        </w:tc>
        <w:tc>
          <w:tcPr>
            <w:tcW w:w="1229" w:type="dxa"/>
          </w:tcPr>
          <w:p w14:paraId="663045A7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28" w:type="dxa"/>
          </w:tcPr>
          <w:p w14:paraId="64ED1492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29" w:type="dxa"/>
          </w:tcPr>
          <w:p w14:paraId="763B1D5F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</w:tcPr>
          <w:p w14:paraId="54E2BAC6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</w:tcPr>
          <w:p w14:paraId="1924221D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8303F" w:rsidRPr="00F674BE" w14:paraId="725CCF6B" w14:textId="77777777" w:rsidTr="00A56044">
        <w:tc>
          <w:tcPr>
            <w:tcW w:w="1228" w:type="dxa"/>
          </w:tcPr>
          <w:p w14:paraId="3FA7BC76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r</w:t>
            </w:r>
          </w:p>
        </w:tc>
        <w:tc>
          <w:tcPr>
            <w:tcW w:w="1229" w:type="dxa"/>
          </w:tcPr>
          <w:p w14:paraId="20F5D66F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28" w:type="dxa"/>
          </w:tcPr>
          <w:p w14:paraId="12301274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29" w:type="dxa"/>
          </w:tcPr>
          <w:p w14:paraId="5940B379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</w:tcPr>
          <w:p w14:paraId="2231FFCD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</w:tcPr>
          <w:p w14:paraId="732F22F4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8303F" w:rsidRPr="00F674BE" w14:paraId="04F4A7DB" w14:textId="77777777" w:rsidTr="00A56044">
        <w:tc>
          <w:tcPr>
            <w:tcW w:w="1228" w:type="dxa"/>
          </w:tcPr>
          <w:p w14:paraId="6D8E218C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r</w:t>
            </w:r>
          </w:p>
        </w:tc>
        <w:tc>
          <w:tcPr>
            <w:tcW w:w="1229" w:type="dxa"/>
          </w:tcPr>
          <w:p w14:paraId="00A9E46F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28" w:type="dxa"/>
          </w:tcPr>
          <w:p w14:paraId="10AD3172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29" w:type="dxa"/>
          </w:tcPr>
          <w:p w14:paraId="5F4EA1F4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</w:tcPr>
          <w:p w14:paraId="66A7F42E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</w:tcPr>
          <w:p w14:paraId="544F6579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8303F" w:rsidRPr="00F674BE" w14:paraId="7B4AB936" w14:textId="77777777" w:rsidTr="00A56044">
        <w:tc>
          <w:tcPr>
            <w:tcW w:w="1228" w:type="dxa"/>
          </w:tcPr>
          <w:p w14:paraId="38D82851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29" w:type="dxa"/>
          </w:tcPr>
          <w:p w14:paraId="578F8843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228" w:type="dxa"/>
          </w:tcPr>
          <w:p w14:paraId="386B4E34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29" w:type="dxa"/>
          </w:tcPr>
          <w:p w14:paraId="07A3EEE5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</w:tcPr>
          <w:p w14:paraId="37107E0A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</w:tcPr>
          <w:p w14:paraId="0EC01DFA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CB05210" w14:textId="77777777" w:rsidR="0028303F" w:rsidRPr="00F674BE" w:rsidRDefault="0028303F" w:rsidP="0028303F">
      <w:pPr>
        <w:ind w:firstLine="420"/>
        <w:rPr>
          <w:rFonts w:ascii="Times New Roman" w:hAnsi="Times New Roman" w:cs="Times New Roman"/>
          <w:szCs w:val="21"/>
        </w:rPr>
      </w:pPr>
      <w:r w:rsidRPr="00F674BE">
        <w:rPr>
          <w:rFonts w:ascii="Times New Roman" w:hAnsi="Times New Roman" w:cs="Times New Roman"/>
          <w:szCs w:val="21"/>
        </w:rPr>
        <w:t>按照上面的方法，遍历</w:t>
      </w:r>
      <w:proofErr w:type="gramStart"/>
      <w:r w:rsidRPr="00F674BE">
        <w:rPr>
          <w:rFonts w:ascii="Times New Roman" w:hAnsi="Times New Roman" w:cs="Times New Roman"/>
          <w:szCs w:val="21"/>
        </w:rPr>
        <w:t>整个源串的</w:t>
      </w:r>
      <w:proofErr w:type="gramEnd"/>
      <w:r w:rsidRPr="00F674BE">
        <w:rPr>
          <w:rFonts w:ascii="Times New Roman" w:hAnsi="Times New Roman" w:cs="Times New Roman"/>
          <w:szCs w:val="21"/>
        </w:rPr>
        <w:t>各个字符，与目标串的各个字符对比，填写各个单元格，各个单元格的变化如下表所示。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1228"/>
        <w:gridCol w:w="1229"/>
        <w:gridCol w:w="1228"/>
        <w:gridCol w:w="1229"/>
        <w:gridCol w:w="1228"/>
        <w:gridCol w:w="1229"/>
      </w:tblGrid>
      <w:tr w:rsidR="0028303F" w:rsidRPr="00F674BE" w14:paraId="3F25FE34" w14:textId="77777777" w:rsidTr="00A56044">
        <w:tc>
          <w:tcPr>
            <w:tcW w:w="1228" w:type="dxa"/>
            <w:shd w:val="clear" w:color="auto" w:fill="F2F2F2" w:themeFill="background1" w:themeFillShade="F2"/>
          </w:tcPr>
          <w:p w14:paraId="13491CFC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</w:tcPr>
          <w:p w14:paraId="76E9BC0C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</w:tcPr>
          <w:p w14:paraId="7FE003A7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j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14:paraId="4FF92211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1228" w:type="dxa"/>
            <w:shd w:val="clear" w:color="auto" w:fill="F2F2F2" w:themeFill="background1" w:themeFillShade="F2"/>
          </w:tcPr>
          <w:p w14:paraId="239CBE85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r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14:paraId="4F45ADB6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y</w:t>
            </w:r>
          </w:p>
        </w:tc>
      </w:tr>
      <w:tr w:rsidR="0028303F" w:rsidRPr="00F674BE" w14:paraId="7DAA7D31" w14:textId="77777777" w:rsidTr="00A56044">
        <w:tc>
          <w:tcPr>
            <w:tcW w:w="1228" w:type="dxa"/>
          </w:tcPr>
          <w:p w14:paraId="2F95D7A0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</w:tcPr>
          <w:p w14:paraId="227DDA96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228" w:type="dxa"/>
          </w:tcPr>
          <w:p w14:paraId="51376E94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29" w:type="dxa"/>
          </w:tcPr>
          <w:p w14:paraId="569A058C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28" w:type="dxa"/>
          </w:tcPr>
          <w:p w14:paraId="6DD3A745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29" w:type="dxa"/>
          </w:tcPr>
          <w:p w14:paraId="6BC4F2FB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4</w:t>
            </w:r>
          </w:p>
        </w:tc>
      </w:tr>
      <w:tr w:rsidR="0028303F" w:rsidRPr="00F674BE" w14:paraId="26A264F0" w14:textId="77777777" w:rsidTr="00A56044">
        <w:tc>
          <w:tcPr>
            <w:tcW w:w="1228" w:type="dxa"/>
          </w:tcPr>
          <w:p w14:paraId="1091C44E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j</w:t>
            </w:r>
          </w:p>
        </w:tc>
        <w:tc>
          <w:tcPr>
            <w:tcW w:w="1229" w:type="dxa"/>
          </w:tcPr>
          <w:p w14:paraId="43248F6B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28" w:type="dxa"/>
          </w:tcPr>
          <w:p w14:paraId="6C9EE6B7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229" w:type="dxa"/>
          </w:tcPr>
          <w:p w14:paraId="2705FB6F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28" w:type="dxa"/>
          </w:tcPr>
          <w:p w14:paraId="2B8B9C08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</w:tcPr>
          <w:p w14:paraId="25ED960E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8303F" w:rsidRPr="00F674BE" w14:paraId="27D08027" w14:textId="77777777" w:rsidTr="00A56044">
        <w:tc>
          <w:tcPr>
            <w:tcW w:w="1228" w:type="dxa"/>
          </w:tcPr>
          <w:p w14:paraId="3F071A76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e</w:t>
            </w:r>
          </w:p>
        </w:tc>
        <w:tc>
          <w:tcPr>
            <w:tcW w:w="1229" w:type="dxa"/>
          </w:tcPr>
          <w:p w14:paraId="0E8F0174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28" w:type="dxa"/>
          </w:tcPr>
          <w:p w14:paraId="1F3777CA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29" w:type="dxa"/>
          </w:tcPr>
          <w:p w14:paraId="2DFB4026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28" w:type="dxa"/>
          </w:tcPr>
          <w:p w14:paraId="1AD8BB63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</w:tcPr>
          <w:p w14:paraId="079986AE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8303F" w:rsidRPr="00F674BE" w14:paraId="566A6914" w14:textId="77777777" w:rsidTr="00A56044">
        <w:tc>
          <w:tcPr>
            <w:tcW w:w="1228" w:type="dxa"/>
          </w:tcPr>
          <w:p w14:paraId="04D121D4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r</w:t>
            </w:r>
          </w:p>
        </w:tc>
        <w:tc>
          <w:tcPr>
            <w:tcW w:w="1229" w:type="dxa"/>
          </w:tcPr>
          <w:p w14:paraId="660B6455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28" w:type="dxa"/>
          </w:tcPr>
          <w:p w14:paraId="5E14F20F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29" w:type="dxa"/>
          </w:tcPr>
          <w:p w14:paraId="649719D7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28" w:type="dxa"/>
          </w:tcPr>
          <w:p w14:paraId="13C738A1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</w:tcPr>
          <w:p w14:paraId="5CD44510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8303F" w:rsidRPr="00F674BE" w14:paraId="68028909" w14:textId="77777777" w:rsidTr="00A56044">
        <w:tc>
          <w:tcPr>
            <w:tcW w:w="1228" w:type="dxa"/>
          </w:tcPr>
          <w:p w14:paraId="4B4DFE2E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r</w:t>
            </w:r>
          </w:p>
        </w:tc>
        <w:tc>
          <w:tcPr>
            <w:tcW w:w="1229" w:type="dxa"/>
          </w:tcPr>
          <w:p w14:paraId="0A1D035B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28" w:type="dxa"/>
          </w:tcPr>
          <w:p w14:paraId="161668F7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29" w:type="dxa"/>
          </w:tcPr>
          <w:p w14:paraId="74C59A54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28" w:type="dxa"/>
          </w:tcPr>
          <w:p w14:paraId="5BBE771C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</w:tcPr>
          <w:p w14:paraId="34EC4AE8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8303F" w:rsidRPr="00F674BE" w14:paraId="1277A2CD" w14:textId="77777777" w:rsidTr="00A56044">
        <w:tc>
          <w:tcPr>
            <w:tcW w:w="1228" w:type="dxa"/>
            <w:tcBorders>
              <w:bottom w:val="single" w:sz="4" w:space="0" w:color="auto"/>
            </w:tcBorders>
          </w:tcPr>
          <w:p w14:paraId="4450078B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4D3E4134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68583C55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1C0F7DEB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195E6F93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56EB0DA7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8303F" w:rsidRPr="00F674BE" w14:paraId="34B6A589" w14:textId="77777777" w:rsidTr="00A56044">
        <w:tc>
          <w:tcPr>
            <w:tcW w:w="1228" w:type="dxa"/>
            <w:shd w:val="clear" w:color="auto" w:fill="F2F2F2" w:themeFill="background1" w:themeFillShade="F2"/>
          </w:tcPr>
          <w:p w14:paraId="12AD51DD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</w:tcPr>
          <w:p w14:paraId="1E2A5864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</w:tcPr>
          <w:p w14:paraId="598DA448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j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14:paraId="29E44196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1228" w:type="dxa"/>
            <w:shd w:val="clear" w:color="auto" w:fill="F2F2F2" w:themeFill="background1" w:themeFillShade="F2"/>
          </w:tcPr>
          <w:p w14:paraId="34B4F2C2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r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14:paraId="1CD1B919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y</w:t>
            </w:r>
          </w:p>
        </w:tc>
      </w:tr>
      <w:tr w:rsidR="0028303F" w:rsidRPr="00F674BE" w14:paraId="4E79D036" w14:textId="77777777" w:rsidTr="00A56044">
        <w:tc>
          <w:tcPr>
            <w:tcW w:w="1228" w:type="dxa"/>
          </w:tcPr>
          <w:p w14:paraId="5DF94E1D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</w:tcPr>
          <w:p w14:paraId="4036841B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228" w:type="dxa"/>
          </w:tcPr>
          <w:p w14:paraId="0676C3EC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29" w:type="dxa"/>
          </w:tcPr>
          <w:p w14:paraId="1546EC7C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28" w:type="dxa"/>
          </w:tcPr>
          <w:p w14:paraId="5CEB09EA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29" w:type="dxa"/>
          </w:tcPr>
          <w:p w14:paraId="3FE8510A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4</w:t>
            </w:r>
          </w:p>
        </w:tc>
      </w:tr>
      <w:tr w:rsidR="0028303F" w:rsidRPr="00F674BE" w14:paraId="07EBE61A" w14:textId="77777777" w:rsidTr="00A56044">
        <w:tc>
          <w:tcPr>
            <w:tcW w:w="1228" w:type="dxa"/>
          </w:tcPr>
          <w:p w14:paraId="323590D1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j</w:t>
            </w:r>
          </w:p>
        </w:tc>
        <w:tc>
          <w:tcPr>
            <w:tcW w:w="1229" w:type="dxa"/>
          </w:tcPr>
          <w:p w14:paraId="4C017CAA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28" w:type="dxa"/>
          </w:tcPr>
          <w:p w14:paraId="70185E52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229" w:type="dxa"/>
          </w:tcPr>
          <w:p w14:paraId="71E76473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28" w:type="dxa"/>
          </w:tcPr>
          <w:p w14:paraId="550588EF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29" w:type="dxa"/>
          </w:tcPr>
          <w:p w14:paraId="50632E16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8303F" w:rsidRPr="00F674BE" w14:paraId="09452A16" w14:textId="77777777" w:rsidTr="00A56044">
        <w:tc>
          <w:tcPr>
            <w:tcW w:w="1228" w:type="dxa"/>
          </w:tcPr>
          <w:p w14:paraId="7FE71A54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e</w:t>
            </w:r>
          </w:p>
        </w:tc>
        <w:tc>
          <w:tcPr>
            <w:tcW w:w="1229" w:type="dxa"/>
          </w:tcPr>
          <w:p w14:paraId="5FEA1322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28" w:type="dxa"/>
          </w:tcPr>
          <w:p w14:paraId="31ECDAB1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29" w:type="dxa"/>
          </w:tcPr>
          <w:p w14:paraId="668E7BE2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28" w:type="dxa"/>
          </w:tcPr>
          <w:p w14:paraId="0333872A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29" w:type="dxa"/>
          </w:tcPr>
          <w:p w14:paraId="6AD5059C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8303F" w:rsidRPr="00F674BE" w14:paraId="65D7A423" w14:textId="77777777" w:rsidTr="00A56044">
        <w:tc>
          <w:tcPr>
            <w:tcW w:w="1228" w:type="dxa"/>
          </w:tcPr>
          <w:p w14:paraId="3D6C5480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r</w:t>
            </w:r>
          </w:p>
        </w:tc>
        <w:tc>
          <w:tcPr>
            <w:tcW w:w="1229" w:type="dxa"/>
          </w:tcPr>
          <w:p w14:paraId="7FF2896A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28" w:type="dxa"/>
          </w:tcPr>
          <w:p w14:paraId="168E9C53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29" w:type="dxa"/>
          </w:tcPr>
          <w:p w14:paraId="780FD685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28" w:type="dxa"/>
          </w:tcPr>
          <w:p w14:paraId="12A59944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29" w:type="dxa"/>
          </w:tcPr>
          <w:p w14:paraId="75F57D5F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8303F" w:rsidRPr="00F674BE" w14:paraId="39248F58" w14:textId="77777777" w:rsidTr="00A56044">
        <w:tc>
          <w:tcPr>
            <w:tcW w:w="1228" w:type="dxa"/>
          </w:tcPr>
          <w:p w14:paraId="1CC0D205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r</w:t>
            </w:r>
          </w:p>
        </w:tc>
        <w:tc>
          <w:tcPr>
            <w:tcW w:w="1229" w:type="dxa"/>
          </w:tcPr>
          <w:p w14:paraId="2C45D499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28" w:type="dxa"/>
          </w:tcPr>
          <w:p w14:paraId="0DF9AFB3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29" w:type="dxa"/>
          </w:tcPr>
          <w:p w14:paraId="3ED62FC2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28" w:type="dxa"/>
          </w:tcPr>
          <w:p w14:paraId="39F2F520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29" w:type="dxa"/>
          </w:tcPr>
          <w:p w14:paraId="38B2A9B0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8303F" w:rsidRPr="00F674BE" w14:paraId="32D37692" w14:textId="77777777" w:rsidTr="00A56044">
        <w:tc>
          <w:tcPr>
            <w:tcW w:w="1228" w:type="dxa"/>
            <w:tcBorders>
              <w:bottom w:val="single" w:sz="4" w:space="0" w:color="auto"/>
            </w:tcBorders>
          </w:tcPr>
          <w:p w14:paraId="4A9BE49B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599DECA4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1A8C43B8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120EB227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58D54082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081899DD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8303F" w:rsidRPr="00F674BE" w14:paraId="3C694F2D" w14:textId="77777777" w:rsidTr="00A56044">
        <w:tc>
          <w:tcPr>
            <w:tcW w:w="1228" w:type="dxa"/>
            <w:shd w:val="clear" w:color="auto" w:fill="F2F2F2" w:themeFill="background1" w:themeFillShade="F2"/>
          </w:tcPr>
          <w:p w14:paraId="75789D39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</w:tcPr>
          <w:p w14:paraId="2F3479E9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</w:tcPr>
          <w:p w14:paraId="0B35B032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j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14:paraId="25B52BC2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1228" w:type="dxa"/>
            <w:shd w:val="clear" w:color="auto" w:fill="F2F2F2" w:themeFill="background1" w:themeFillShade="F2"/>
          </w:tcPr>
          <w:p w14:paraId="325C70CB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r</w:t>
            </w:r>
          </w:p>
        </w:tc>
        <w:tc>
          <w:tcPr>
            <w:tcW w:w="1229" w:type="dxa"/>
            <w:shd w:val="clear" w:color="auto" w:fill="F2F2F2" w:themeFill="background1" w:themeFillShade="F2"/>
          </w:tcPr>
          <w:p w14:paraId="1F5FE1E2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y</w:t>
            </w:r>
          </w:p>
        </w:tc>
      </w:tr>
      <w:tr w:rsidR="0028303F" w:rsidRPr="00F674BE" w14:paraId="2450C9F0" w14:textId="77777777" w:rsidTr="00A56044">
        <w:tc>
          <w:tcPr>
            <w:tcW w:w="1228" w:type="dxa"/>
          </w:tcPr>
          <w:p w14:paraId="2F0F5467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9" w:type="dxa"/>
          </w:tcPr>
          <w:p w14:paraId="7A25D233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228" w:type="dxa"/>
          </w:tcPr>
          <w:p w14:paraId="17FDE61E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29" w:type="dxa"/>
          </w:tcPr>
          <w:p w14:paraId="0271BC7B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28" w:type="dxa"/>
          </w:tcPr>
          <w:p w14:paraId="60587B45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29" w:type="dxa"/>
          </w:tcPr>
          <w:p w14:paraId="3D7DF5F0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4</w:t>
            </w:r>
          </w:p>
        </w:tc>
      </w:tr>
      <w:tr w:rsidR="0028303F" w:rsidRPr="00F674BE" w14:paraId="3D4A5D07" w14:textId="77777777" w:rsidTr="00A56044">
        <w:tc>
          <w:tcPr>
            <w:tcW w:w="1228" w:type="dxa"/>
          </w:tcPr>
          <w:p w14:paraId="4A5FB62F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j</w:t>
            </w:r>
          </w:p>
        </w:tc>
        <w:tc>
          <w:tcPr>
            <w:tcW w:w="1229" w:type="dxa"/>
          </w:tcPr>
          <w:p w14:paraId="54DCF32D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28" w:type="dxa"/>
          </w:tcPr>
          <w:p w14:paraId="3B69F7D7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229" w:type="dxa"/>
          </w:tcPr>
          <w:p w14:paraId="6B55BB8F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28" w:type="dxa"/>
          </w:tcPr>
          <w:p w14:paraId="53094F97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29" w:type="dxa"/>
          </w:tcPr>
          <w:p w14:paraId="273F2A66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3</w:t>
            </w:r>
          </w:p>
        </w:tc>
      </w:tr>
      <w:tr w:rsidR="0028303F" w:rsidRPr="00F674BE" w14:paraId="2C3F3244" w14:textId="77777777" w:rsidTr="00A56044">
        <w:tc>
          <w:tcPr>
            <w:tcW w:w="1228" w:type="dxa"/>
          </w:tcPr>
          <w:p w14:paraId="68DFA471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e</w:t>
            </w:r>
          </w:p>
        </w:tc>
        <w:tc>
          <w:tcPr>
            <w:tcW w:w="1229" w:type="dxa"/>
          </w:tcPr>
          <w:p w14:paraId="66B46727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28" w:type="dxa"/>
          </w:tcPr>
          <w:p w14:paraId="31E636C9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29" w:type="dxa"/>
          </w:tcPr>
          <w:p w14:paraId="67D07AE8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28" w:type="dxa"/>
          </w:tcPr>
          <w:p w14:paraId="440817D5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29" w:type="dxa"/>
          </w:tcPr>
          <w:p w14:paraId="05872265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3</w:t>
            </w:r>
          </w:p>
        </w:tc>
      </w:tr>
      <w:tr w:rsidR="0028303F" w:rsidRPr="00F674BE" w14:paraId="29334FC8" w14:textId="77777777" w:rsidTr="00A56044">
        <w:tc>
          <w:tcPr>
            <w:tcW w:w="1228" w:type="dxa"/>
          </w:tcPr>
          <w:p w14:paraId="0F782FAD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r</w:t>
            </w:r>
          </w:p>
        </w:tc>
        <w:tc>
          <w:tcPr>
            <w:tcW w:w="1229" w:type="dxa"/>
          </w:tcPr>
          <w:p w14:paraId="10C9B294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28" w:type="dxa"/>
          </w:tcPr>
          <w:p w14:paraId="24D48A1F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29" w:type="dxa"/>
          </w:tcPr>
          <w:p w14:paraId="08C37D24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28" w:type="dxa"/>
          </w:tcPr>
          <w:p w14:paraId="4EA47231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29" w:type="dxa"/>
          </w:tcPr>
          <w:p w14:paraId="15BDB0C6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</w:tr>
      <w:tr w:rsidR="0028303F" w:rsidRPr="00F674BE" w14:paraId="674179D4" w14:textId="77777777" w:rsidTr="00A56044">
        <w:tc>
          <w:tcPr>
            <w:tcW w:w="1228" w:type="dxa"/>
          </w:tcPr>
          <w:p w14:paraId="308879CF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r</w:t>
            </w:r>
          </w:p>
        </w:tc>
        <w:tc>
          <w:tcPr>
            <w:tcW w:w="1229" w:type="dxa"/>
          </w:tcPr>
          <w:p w14:paraId="7EB5BEFB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28" w:type="dxa"/>
          </w:tcPr>
          <w:p w14:paraId="1D6C99A6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29" w:type="dxa"/>
          </w:tcPr>
          <w:p w14:paraId="6A4F2F86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28" w:type="dxa"/>
          </w:tcPr>
          <w:p w14:paraId="7ADF06AF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29" w:type="dxa"/>
          </w:tcPr>
          <w:p w14:paraId="59107410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</w:tr>
      <w:tr w:rsidR="0028303F" w:rsidRPr="00F674BE" w14:paraId="5CADD458" w14:textId="77777777" w:rsidTr="00A56044">
        <w:tc>
          <w:tcPr>
            <w:tcW w:w="1228" w:type="dxa"/>
          </w:tcPr>
          <w:p w14:paraId="55EBA90F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29" w:type="dxa"/>
          </w:tcPr>
          <w:p w14:paraId="4CC185A1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228" w:type="dxa"/>
          </w:tcPr>
          <w:p w14:paraId="373061E2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29" w:type="dxa"/>
          </w:tcPr>
          <w:p w14:paraId="5627E042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28" w:type="dxa"/>
          </w:tcPr>
          <w:p w14:paraId="52D336EA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29" w:type="dxa"/>
          </w:tcPr>
          <w:p w14:paraId="0BEEA147" w14:textId="77777777" w:rsidR="0028303F" w:rsidRPr="00F674BE" w:rsidRDefault="0028303F" w:rsidP="00A56044">
            <w:pPr>
              <w:spacing w:line="0" w:lineRule="atLeast"/>
              <w:ind w:firstLine="420"/>
              <w:rPr>
                <w:rFonts w:ascii="Times New Roman" w:hAnsi="Times New Roman" w:cs="Times New Roman"/>
                <w:szCs w:val="21"/>
              </w:rPr>
            </w:pPr>
            <w:r w:rsidRPr="00F674BE">
              <w:rPr>
                <w:rFonts w:ascii="Times New Roman" w:hAnsi="Times New Roman" w:cs="Times New Roman"/>
                <w:szCs w:val="21"/>
              </w:rPr>
              <w:t>2</w:t>
            </w:r>
          </w:p>
        </w:tc>
      </w:tr>
    </w:tbl>
    <w:p w14:paraId="13B80C9D" w14:textId="77777777" w:rsidR="0028303F" w:rsidRPr="00F674BE" w:rsidRDefault="0028303F" w:rsidP="0028303F">
      <w:pPr>
        <w:ind w:firstLineChars="200" w:firstLine="420"/>
        <w:rPr>
          <w:rFonts w:ascii="Times New Roman" w:hAnsi="Times New Roman" w:cs="Times New Roman"/>
          <w:szCs w:val="21"/>
        </w:rPr>
      </w:pPr>
      <w:r w:rsidRPr="00F674BE">
        <w:rPr>
          <w:rFonts w:ascii="Times New Roman" w:hAnsi="Times New Roman" w:cs="Times New Roman"/>
          <w:szCs w:val="21"/>
        </w:rPr>
        <w:t>处理完最后一列，则最后一列的最后一个值，为最短编辑距离，即</w:t>
      </w:r>
      <w:proofErr w:type="spellStart"/>
      <w:r w:rsidRPr="00F674BE">
        <w:rPr>
          <w:rFonts w:ascii="Times New Roman" w:hAnsi="Times New Roman" w:cs="Times New Roman"/>
          <w:szCs w:val="21"/>
        </w:rPr>
        <w:t>jary</w:t>
      </w:r>
      <w:proofErr w:type="spellEnd"/>
      <w:r w:rsidRPr="00F674BE">
        <w:rPr>
          <w:rFonts w:ascii="Times New Roman" w:hAnsi="Times New Roman" w:cs="Times New Roman"/>
          <w:szCs w:val="21"/>
        </w:rPr>
        <w:t>和</w:t>
      </w:r>
      <w:r w:rsidRPr="00F674BE">
        <w:rPr>
          <w:rFonts w:ascii="Times New Roman" w:hAnsi="Times New Roman" w:cs="Times New Roman"/>
          <w:szCs w:val="21"/>
        </w:rPr>
        <w:t>jerry</w:t>
      </w:r>
      <w:r w:rsidRPr="00F674BE">
        <w:rPr>
          <w:rFonts w:ascii="Times New Roman" w:hAnsi="Times New Roman" w:cs="Times New Roman"/>
          <w:szCs w:val="21"/>
        </w:rPr>
        <w:t>的编辑距离为</w:t>
      </w:r>
      <w:r w:rsidRPr="00F674BE">
        <w:rPr>
          <w:rFonts w:ascii="Times New Roman" w:hAnsi="Times New Roman" w:cs="Times New Roman"/>
          <w:szCs w:val="21"/>
        </w:rPr>
        <w:t>2</w:t>
      </w:r>
      <w:r w:rsidRPr="00F674BE">
        <w:rPr>
          <w:rFonts w:ascii="Times New Roman" w:hAnsi="Times New Roman" w:cs="Times New Roman"/>
          <w:szCs w:val="21"/>
        </w:rPr>
        <w:t>。也就是，删除</w:t>
      </w:r>
      <w:r w:rsidRPr="00F674BE">
        <w:rPr>
          <w:rFonts w:ascii="Times New Roman" w:hAnsi="Times New Roman" w:cs="Times New Roman"/>
          <w:szCs w:val="21"/>
        </w:rPr>
        <w:t>jerry</w:t>
      </w:r>
      <w:r w:rsidRPr="00F674BE">
        <w:rPr>
          <w:rFonts w:ascii="Times New Roman" w:hAnsi="Times New Roman" w:cs="Times New Roman"/>
          <w:szCs w:val="21"/>
        </w:rPr>
        <w:t>的一个</w:t>
      </w:r>
      <w:r w:rsidRPr="00F674BE">
        <w:rPr>
          <w:rFonts w:ascii="Times New Roman" w:hAnsi="Times New Roman" w:cs="Times New Roman"/>
          <w:szCs w:val="21"/>
        </w:rPr>
        <w:t>r</w:t>
      </w:r>
      <w:r w:rsidRPr="00F674BE">
        <w:rPr>
          <w:rFonts w:ascii="Times New Roman" w:hAnsi="Times New Roman" w:cs="Times New Roman"/>
          <w:szCs w:val="21"/>
        </w:rPr>
        <w:t>，然后把</w:t>
      </w:r>
      <w:r w:rsidRPr="00F674BE">
        <w:rPr>
          <w:rFonts w:ascii="Times New Roman" w:hAnsi="Times New Roman" w:cs="Times New Roman"/>
          <w:szCs w:val="21"/>
        </w:rPr>
        <w:t>e</w:t>
      </w:r>
      <w:r w:rsidRPr="00F674BE">
        <w:rPr>
          <w:rFonts w:ascii="Times New Roman" w:hAnsi="Times New Roman" w:cs="Times New Roman"/>
          <w:szCs w:val="21"/>
        </w:rPr>
        <w:t>改成</w:t>
      </w:r>
      <w:r w:rsidRPr="00F674BE">
        <w:rPr>
          <w:rFonts w:ascii="Times New Roman" w:hAnsi="Times New Roman" w:cs="Times New Roman"/>
          <w:szCs w:val="21"/>
        </w:rPr>
        <w:t>a</w:t>
      </w:r>
      <w:r w:rsidRPr="00F674BE">
        <w:rPr>
          <w:rFonts w:ascii="Times New Roman" w:hAnsi="Times New Roman" w:cs="Times New Roman"/>
          <w:szCs w:val="21"/>
        </w:rPr>
        <w:t>，即可把</w:t>
      </w:r>
      <w:r w:rsidRPr="00F674BE">
        <w:rPr>
          <w:rFonts w:ascii="Times New Roman" w:hAnsi="Times New Roman" w:cs="Times New Roman"/>
          <w:szCs w:val="21"/>
        </w:rPr>
        <w:t>jerry</w:t>
      </w:r>
      <w:r w:rsidRPr="00F674BE">
        <w:rPr>
          <w:rFonts w:ascii="Times New Roman" w:hAnsi="Times New Roman" w:cs="Times New Roman"/>
          <w:szCs w:val="21"/>
        </w:rPr>
        <w:t>变成</w:t>
      </w:r>
      <w:proofErr w:type="spellStart"/>
      <w:r w:rsidRPr="00F674BE">
        <w:rPr>
          <w:rFonts w:ascii="Times New Roman" w:hAnsi="Times New Roman" w:cs="Times New Roman"/>
          <w:szCs w:val="21"/>
        </w:rPr>
        <w:t>jary</w:t>
      </w:r>
      <w:proofErr w:type="spellEnd"/>
      <w:r w:rsidRPr="00F674BE">
        <w:rPr>
          <w:rFonts w:ascii="Times New Roman" w:hAnsi="Times New Roman" w:cs="Times New Roman"/>
          <w:szCs w:val="21"/>
        </w:rPr>
        <w:t>。求出编辑</w:t>
      </w:r>
      <w:r w:rsidRPr="00F674BE">
        <w:rPr>
          <w:rFonts w:ascii="Times New Roman" w:hAnsi="Times New Roman" w:cs="Times New Roman"/>
          <w:szCs w:val="21"/>
        </w:rPr>
        <w:lastRenderedPageBreak/>
        <w:t>距离以后，那么两个字符串的相似度</w:t>
      </w:r>
      <w:r w:rsidRPr="00F674BE">
        <w:rPr>
          <w:rFonts w:ascii="Times New Roman" w:hAnsi="Times New Roman" w:cs="Times New Roman"/>
          <w:szCs w:val="21"/>
        </w:rPr>
        <w:t xml:space="preserve"> Similarity = (Max(x, y) – Levenshtein Edit Distance)/Max(x, y)</w:t>
      </w:r>
      <w:r w:rsidRPr="00F674BE">
        <w:rPr>
          <w:rFonts w:ascii="Times New Roman" w:hAnsi="Times New Roman" w:cs="Times New Roman"/>
          <w:szCs w:val="21"/>
        </w:rPr>
        <w:t>，其中</w:t>
      </w:r>
      <w:r w:rsidRPr="00F674BE">
        <w:rPr>
          <w:rFonts w:ascii="Times New Roman" w:hAnsi="Times New Roman" w:cs="Times New Roman"/>
          <w:szCs w:val="21"/>
        </w:rPr>
        <w:t xml:space="preserve"> x</w:t>
      </w:r>
      <w:r w:rsidRPr="00F674BE">
        <w:rPr>
          <w:rFonts w:ascii="Times New Roman" w:hAnsi="Times New Roman" w:cs="Times New Roman"/>
          <w:szCs w:val="21"/>
        </w:rPr>
        <w:t>、</w:t>
      </w:r>
      <w:r w:rsidRPr="00F674BE">
        <w:rPr>
          <w:rFonts w:ascii="Times New Roman" w:hAnsi="Times New Roman" w:cs="Times New Roman"/>
          <w:szCs w:val="21"/>
        </w:rPr>
        <w:t>y</w:t>
      </w:r>
      <w:r w:rsidRPr="00F674BE">
        <w:rPr>
          <w:rFonts w:ascii="Times New Roman" w:hAnsi="Times New Roman" w:cs="Times New Roman"/>
          <w:szCs w:val="21"/>
        </w:rPr>
        <w:t>为源串和目标串的长度。</w:t>
      </w:r>
    </w:p>
    <w:p w14:paraId="35DAEAB4" w14:textId="77777777" w:rsidR="007C3D30" w:rsidRPr="0028303F" w:rsidRDefault="007C3D30"/>
    <w:sectPr w:rsidR="007C3D30" w:rsidRPr="0028303F" w:rsidSect="002E20D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5FCE6" w14:textId="77777777" w:rsidR="00593141" w:rsidRDefault="00593141" w:rsidP="0028303F">
      <w:r>
        <w:separator/>
      </w:r>
    </w:p>
  </w:endnote>
  <w:endnote w:type="continuationSeparator" w:id="0">
    <w:p w14:paraId="1CA2B8F4" w14:textId="77777777" w:rsidR="00593141" w:rsidRDefault="00593141" w:rsidP="00283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28D37" w14:textId="77777777" w:rsidR="00593141" w:rsidRDefault="00593141" w:rsidP="0028303F">
      <w:r>
        <w:separator/>
      </w:r>
    </w:p>
  </w:footnote>
  <w:footnote w:type="continuationSeparator" w:id="0">
    <w:p w14:paraId="54274756" w14:textId="77777777" w:rsidR="00593141" w:rsidRDefault="00593141" w:rsidP="00283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891F1" w14:textId="77777777" w:rsidR="009A0B29" w:rsidRDefault="00D17899" w:rsidP="009A0B29">
    <w:pPr>
      <w:pStyle w:val="a3"/>
    </w:pPr>
    <w:r>
      <w:rPr>
        <w:rFonts w:hint="eastAsia"/>
      </w:rPr>
      <w:t>本素材将包含在“覃雄派,陈跃国</w:t>
    </w:r>
    <w:r>
      <w:t>,</w:t>
    </w:r>
    <w:r>
      <w:rPr>
        <w:rFonts w:hint="eastAsia"/>
      </w:rPr>
      <w:t>杜小勇《数据科学概论》”第二版中，下载者不可用于商业用途.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雄派 覃">
    <w15:presenceInfo w15:providerId="Windows Live" w15:userId="96422eaf87a528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DB"/>
    <w:rsid w:val="0028303F"/>
    <w:rsid w:val="004B2259"/>
    <w:rsid w:val="00593141"/>
    <w:rsid w:val="006A60DB"/>
    <w:rsid w:val="007C3D30"/>
    <w:rsid w:val="00D1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C13C9"/>
  <w15:chartTrackingRefBased/>
  <w15:docId w15:val="{D83449E0-3194-4627-A30A-A679ADCD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303F"/>
    <w:pPr>
      <w:widowControl w:val="0"/>
      <w:jc w:val="both"/>
    </w:pPr>
    <w:rPr>
      <w:rFonts w:ascii="宋体" w:eastAsia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30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30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303F"/>
    <w:rPr>
      <w:sz w:val="18"/>
      <w:szCs w:val="18"/>
    </w:rPr>
  </w:style>
  <w:style w:type="table" w:styleId="a7">
    <w:name w:val="Table Grid"/>
    <w:basedOn w:val="a1"/>
    <w:uiPriority w:val="39"/>
    <w:rsid w:val="0028303F"/>
    <w:rPr>
      <w:rFonts w:ascii="宋体" w:eastAsia="宋体" w:hAnsi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雄派 覃</cp:lastModifiedBy>
  <cp:revision>3</cp:revision>
  <dcterms:created xsi:type="dcterms:W3CDTF">2019-03-23T11:21:00Z</dcterms:created>
  <dcterms:modified xsi:type="dcterms:W3CDTF">2022-03-06T13:12:00Z</dcterms:modified>
</cp:coreProperties>
</file>